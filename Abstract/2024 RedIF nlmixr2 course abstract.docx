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F8236" w14:textId="32127DD0" w:rsidR="0068647B" w:rsidRDefault="0068647B" w:rsidP="0068647B">
      <w:pPr>
        <w:pStyle w:val="Heading1"/>
      </w:pPr>
      <w:r>
        <w:t>Title</w:t>
      </w:r>
    </w:p>
    <w:p w14:paraId="3E34915F" w14:textId="06FF3D30" w:rsidR="00436DBF" w:rsidRPr="00436DBF" w:rsidRDefault="00436DBF" w:rsidP="00436DBF">
      <w:r w:rsidRPr="00436DBF">
        <w:t>An interactive</w:t>
      </w:r>
      <w:r w:rsidR="008D49A2">
        <w:t xml:space="preserve"> train-the-trainer </w:t>
      </w:r>
      <w:r w:rsidRPr="00436DBF">
        <w:t xml:space="preserve">course on PKPD exploration and pharmacometric problem solving using </w:t>
      </w:r>
      <w:proofErr w:type="gramStart"/>
      <w:r w:rsidRPr="00436DBF">
        <w:t>open source</w:t>
      </w:r>
      <w:proofErr w:type="gramEnd"/>
      <w:r w:rsidRPr="00436DBF">
        <w:t xml:space="preserve"> tools including nlmixr2, PKNCA and </w:t>
      </w:r>
      <w:proofErr w:type="spellStart"/>
      <w:r w:rsidRPr="00436DBF">
        <w:t>ShinyMixR</w:t>
      </w:r>
      <w:proofErr w:type="spellEnd"/>
    </w:p>
    <w:p w14:paraId="1FAEF25D" w14:textId="578C2A16" w:rsidR="0068647B" w:rsidRDefault="001B6E35" w:rsidP="0068647B">
      <w:pPr>
        <w:pStyle w:val="Heading1"/>
      </w:pPr>
      <w:r>
        <w:t>Speakers</w:t>
      </w:r>
    </w:p>
    <w:p w14:paraId="3989EA41" w14:textId="4F2E2F1D" w:rsidR="0068647B" w:rsidRDefault="0068647B" w:rsidP="0068647B">
      <w:pPr>
        <w:pStyle w:val="ListParagraph"/>
        <w:numPr>
          <w:ilvl w:val="0"/>
          <w:numId w:val="1"/>
        </w:numPr>
      </w:pPr>
      <w:r w:rsidRPr="0068647B">
        <w:t>Anne Keunecke</w:t>
      </w:r>
      <w:r>
        <w:t>; LAP&amp;P consultants;</w:t>
      </w:r>
      <w:r w:rsidR="00963BE2">
        <w:t xml:space="preserve"> Leiden,</w:t>
      </w:r>
      <w:r>
        <w:t xml:space="preserve"> Netherlands</w:t>
      </w:r>
    </w:p>
    <w:p w14:paraId="486B9183" w14:textId="60C54DBD" w:rsidR="0068647B" w:rsidRDefault="0068647B" w:rsidP="0068647B">
      <w:pPr>
        <w:pStyle w:val="ListParagraph"/>
        <w:numPr>
          <w:ilvl w:val="0"/>
          <w:numId w:val="1"/>
        </w:numPr>
      </w:pPr>
      <w:r>
        <w:t>Bill Denney; Human Predictions, LLC; Boston, MA, USA</w:t>
      </w:r>
    </w:p>
    <w:p w14:paraId="3DD4F36E" w14:textId="77777777" w:rsidR="004866BE" w:rsidRDefault="004866BE" w:rsidP="004866BE">
      <w:pPr>
        <w:pStyle w:val="Heading1"/>
      </w:pPr>
      <w:r>
        <w:t>Cost</w:t>
      </w:r>
    </w:p>
    <w:p w14:paraId="2D8B9037" w14:textId="77777777" w:rsidR="004866BE" w:rsidRPr="00A71B76" w:rsidRDefault="004866BE" w:rsidP="004866BE">
      <w:commentRangeStart w:id="0"/>
      <w:r>
        <w:t>The course will be provided at no cost.</w:t>
      </w:r>
      <w:commentRangeEnd w:id="0"/>
      <w:r>
        <w:rPr>
          <w:rStyle w:val="CommentReference"/>
        </w:rPr>
        <w:commentReference w:id="0"/>
      </w:r>
    </w:p>
    <w:p w14:paraId="1D5BA9DF" w14:textId="0A0C2921" w:rsidR="00C86E7A" w:rsidRDefault="00275E68" w:rsidP="00451768">
      <w:pPr>
        <w:pStyle w:val="Heading1"/>
      </w:pPr>
      <w:r>
        <w:t>For whom it is intended</w:t>
      </w:r>
    </w:p>
    <w:p w14:paraId="67B9EBFB" w14:textId="073D7040" w:rsidR="00FA3535" w:rsidRDefault="002D01F5" w:rsidP="0068647B">
      <w:r w:rsidRPr="002D01F5">
        <w:t>This</w:t>
      </w:r>
      <w:r w:rsidR="00485BA2">
        <w:t xml:space="preserve"> interactive </w:t>
      </w:r>
      <w:r w:rsidR="001B6E35">
        <w:t xml:space="preserve">train-the-trainer </w:t>
      </w:r>
      <w:r w:rsidRPr="002D01F5">
        <w:t xml:space="preserve">course is intended </w:t>
      </w:r>
      <w:r w:rsidR="006C7D4E">
        <w:t xml:space="preserve">for </w:t>
      </w:r>
      <w:r w:rsidR="00D43457">
        <w:t xml:space="preserve">researchers and professionals </w:t>
      </w:r>
      <w:r>
        <w:t>with</w:t>
      </w:r>
      <w:r w:rsidR="006C7D4E">
        <w:t xml:space="preserve"> know</w:t>
      </w:r>
      <w:r>
        <w:t>ledge of the basic PK/PD concepts and the population approach, preferably</w:t>
      </w:r>
      <w:r w:rsidRPr="002D01F5">
        <w:t xml:space="preserve"> with basic modelling experience</w:t>
      </w:r>
      <w:r>
        <w:rPr>
          <w:rFonts w:ascii="Ubuntu" w:hAnsi="Ubuntu"/>
          <w:color w:val="000000"/>
          <w:sz w:val="21"/>
          <w:szCs w:val="21"/>
          <w:shd w:val="clear" w:color="auto" w:fill="FFFFFF"/>
        </w:rPr>
        <w:t xml:space="preserve">. </w:t>
      </w:r>
    </w:p>
    <w:p w14:paraId="157D6ED2" w14:textId="3892465A" w:rsidR="005605A3" w:rsidRDefault="005605A3" w:rsidP="0068647B">
      <w:pPr>
        <w:rPr>
          <w:rFonts w:asciiTheme="majorHAnsi" w:eastAsiaTheme="majorEastAsia" w:hAnsiTheme="majorHAnsi" w:cstheme="majorBidi"/>
          <w:color w:val="2F5496" w:themeColor="accent1" w:themeShade="BF"/>
          <w:sz w:val="32"/>
          <w:szCs w:val="32"/>
        </w:rPr>
      </w:pPr>
      <w:r>
        <w:t>The</w:t>
      </w:r>
      <w:r w:rsidRPr="002B266C">
        <w:t xml:space="preserve"> total number of participants is set at </w:t>
      </w:r>
      <w:r>
        <w:t>15</w:t>
      </w:r>
      <w:r w:rsidRPr="002B266C">
        <w:t>.</w:t>
      </w:r>
    </w:p>
    <w:p w14:paraId="0BE635CA" w14:textId="42677196" w:rsidR="00F31E3E" w:rsidRDefault="00FA3535" w:rsidP="0068647B">
      <w:r w:rsidRPr="00FA3535">
        <w:rPr>
          <w:rFonts w:asciiTheme="majorHAnsi" w:eastAsiaTheme="majorEastAsia" w:hAnsiTheme="majorHAnsi" w:cstheme="majorBidi"/>
          <w:color w:val="2F5496" w:themeColor="accent1" w:themeShade="BF"/>
          <w:sz w:val="32"/>
          <w:szCs w:val="32"/>
        </w:rPr>
        <w:t>Pre-requisites</w:t>
      </w:r>
      <w:r>
        <w:t>:</w:t>
      </w:r>
    </w:p>
    <w:p w14:paraId="4D6E93D1" w14:textId="37364141" w:rsidR="00D43457" w:rsidRDefault="006C7D4E" w:rsidP="0068647B">
      <w:r>
        <w:t xml:space="preserve">Attendees should have experience using R and some amount of experience using the nlmixr2 package for R (or experience with </w:t>
      </w:r>
      <w:proofErr w:type="spellStart"/>
      <w:r>
        <w:t>nlmixr</w:t>
      </w:r>
      <w:proofErr w:type="spellEnd"/>
      <w:r>
        <w:t xml:space="preserve">, rxode2, or </w:t>
      </w:r>
      <w:proofErr w:type="spellStart"/>
      <w:r>
        <w:t>RxODE</w:t>
      </w:r>
      <w:proofErr w:type="spellEnd"/>
      <w:r>
        <w:t xml:space="preserve">).  </w:t>
      </w:r>
      <w:r w:rsidR="00485BA2" w:rsidRPr="002B266C">
        <w:t>Participants will be asked up front to provide some detail on their experience</w:t>
      </w:r>
      <w:r w:rsidR="00D43457">
        <w:t xml:space="preserve"> </w:t>
      </w:r>
      <w:r w:rsidR="005605A3">
        <w:t>in the form of a questionnaire,</w:t>
      </w:r>
      <w:r w:rsidR="00D43457">
        <w:t xml:space="preserve"> to align expectations.</w:t>
      </w:r>
    </w:p>
    <w:p w14:paraId="70B54A94" w14:textId="471EA60D" w:rsidR="00485BA2" w:rsidRDefault="0068647B" w:rsidP="0068647B">
      <w:r>
        <w:t xml:space="preserve">Hands-on activities </w:t>
      </w:r>
      <w:r w:rsidR="00485BA2">
        <w:t>will use</w:t>
      </w:r>
      <w:r>
        <w:t xml:space="preserve"> R and nlmixr2</w:t>
      </w:r>
      <w:r w:rsidR="00485BA2">
        <w:t xml:space="preserve"> </w:t>
      </w:r>
      <w:r w:rsidR="00485BA2" w:rsidRPr="00485BA2">
        <w:t xml:space="preserve">within a </w:t>
      </w:r>
      <w:proofErr w:type="spellStart"/>
      <w:r w:rsidR="00485BA2" w:rsidRPr="00485BA2">
        <w:t>shinyMixR</w:t>
      </w:r>
      <w:proofErr w:type="spellEnd"/>
      <w:r w:rsidR="00485BA2" w:rsidRPr="00485BA2">
        <w:t xml:space="preserve"> workflow [Fidler et al., 2019</w:t>
      </w:r>
      <w:r w:rsidR="00451768">
        <w:t xml:space="preserve">]. </w:t>
      </w:r>
      <w:r w:rsidR="00485BA2" w:rsidRPr="00485BA2">
        <w:t xml:space="preserve"> </w:t>
      </w:r>
      <w:r w:rsidR="00451768" w:rsidRPr="00485BA2">
        <w:t>Installatio</w:t>
      </w:r>
      <w:r w:rsidR="00451768">
        <w:t xml:space="preserve">n of </w:t>
      </w:r>
      <w:r w:rsidR="00485BA2" w:rsidRPr="00485BA2">
        <w:t xml:space="preserve">R is </w:t>
      </w:r>
      <w:r w:rsidR="00451768" w:rsidRPr="00485BA2">
        <w:t>required</w:t>
      </w:r>
      <w:ins w:id="1" w:author="William Denney" w:date="2023-11-01T10:12:00Z">
        <w:r w:rsidR="00FE4CBC">
          <w:t xml:space="preserve"> before the </w:t>
        </w:r>
      </w:ins>
      <w:ins w:id="2" w:author="William Denney" w:date="2023-11-01T10:13:00Z">
        <w:r w:rsidR="00FE4CBC">
          <w:t>course</w:t>
        </w:r>
      </w:ins>
      <w:r w:rsidR="00451768" w:rsidRPr="00485BA2">
        <w:t>,</w:t>
      </w:r>
      <w:r w:rsidR="00485BA2" w:rsidRPr="00485BA2">
        <w:t xml:space="preserve"> and installation instructions</w:t>
      </w:r>
      <w:ins w:id="3" w:author="William Denney" w:date="2023-11-01T10:12:00Z">
        <w:r w:rsidR="00FE4CBC">
          <w:t xml:space="preserve"> for nlmixr2 and related packages</w:t>
        </w:r>
      </w:ins>
      <w:r w:rsidR="00485BA2" w:rsidRPr="00485BA2">
        <w:t xml:space="preserve"> will be shared shortly before the course. </w:t>
      </w:r>
      <w:r w:rsidR="00485BA2">
        <w:t xml:space="preserve"> </w:t>
      </w:r>
      <w:r w:rsidR="00451768">
        <w:t xml:space="preserve">More </w:t>
      </w:r>
      <w:r w:rsidR="00485BA2" w:rsidRPr="00485BA2">
        <w:t>information on these open</w:t>
      </w:r>
      <w:ins w:id="4" w:author="William Denney" w:date="2023-11-01T10:12:00Z">
        <w:r w:rsidR="00FE4CBC">
          <w:t>-</w:t>
        </w:r>
      </w:ins>
      <w:r w:rsidR="00485BA2" w:rsidRPr="00485BA2">
        <w:t>source packages please visit: https://nlmixr2.org/</w:t>
      </w:r>
    </w:p>
    <w:p w14:paraId="3144E44C" w14:textId="68E7663F" w:rsidR="0068647B" w:rsidRDefault="0068647B" w:rsidP="0068647B">
      <w:pPr>
        <w:pStyle w:val="Heading1"/>
      </w:pPr>
      <w:r>
        <w:t>Learning objectives</w:t>
      </w:r>
    </w:p>
    <w:p w14:paraId="589F2743" w14:textId="1B653A20" w:rsidR="00437207" w:rsidRDefault="00963BE2" w:rsidP="00963BE2">
      <w:r>
        <w:t xml:space="preserve">In this </w:t>
      </w:r>
      <w:r w:rsidR="00675BF6">
        <w:t>two-day course</w:t>
      </w:r>
      <w:r>
        <w:t xml:space="preserve"> we will specifically discuss the importance of understanding </w:t>
      </w:r>
      <w:r w:rsidR="00C86E7A">
        <w:t>PK/PD</w:t>
      </w:r>
      <w:r>
        <w:t xml:space="preserve"> data</w:t>
      </w:r>
      <w:r w:rsidR="00C86E7A">
        <w:t xml:space="preserve"> </w:t>
      </w:r>
      <w:r>
        <w:t xml:space="preserve">to make the right decisions in </w:t>
      </w:r>
      <w:proofErr w:type="spellStart"/>
      <w:r>
        <w:t>popPK</w:t>
      </w:r>
      <w:proofErr w:type="spellEnd"/>
      <w:r>
        <w:t>/PD model development</w:t>
      </w:r>
      <w:r w:rsidR="00675BF6">
        <w:t xml:space="preserve"> and application of </w:t>
      </w:r>
      <w:proofErr w:type="spellStart"/>
      <w:r w:rsidR="00675BF6">
        <w:t>popPK</w:t>
      </w:r>
      <w:proofErr w:type="spellEnd"/>
      <w:r w:rsidR="00C86E7A">
        <w:t>/</w:t>
      </w:r>
      <w:r w:rsidR="00675BF6">
        <w:t>PD approach to answer</w:t>
      </w:r>
      <w:r w:rsidR="00C86E7A">
        <w:t xml:space="preserve"> your </w:t>
      </w:r>
      <w:r w:rsidR="00675BF6">
        <w:t>research</w:t>
      </w:r>
      <w:r w:rsidR="00C86E7A">
        <w:t xml:space="preserve"> question or support dose/treatment decisions</w:t>
      </w:r>
      <w:r w:rsidR="00675BF6">
        <w:t>, etc.</w:t>
      </w:r>
    </w:p>
    <w:p w14:paraId="609535BF" w14:textId="43CE339F" w:rsidR="00963BE2" w:rsidRDefault="00963BE2" w:rsidP="00963BE2">
      <w:r>
        <w:t xml:space="preserve"> If you want to learn more on:</w:t>
      </w:r>
    </w:p>
    <w:p w14:paraId="1B44357B" w14:textId="4E4D0CEF" w:rsidR="00437207" w:rsidRDefault="00C86E7A" w:rsidP="00437207">
      <w:pPr>
        <w:pStyle w:val="ListParagraph"/>
        <w:numPr>
          <w:ilvl w:val="0"/>
          <w:numId w:val="2"/>
        </w:numPr>
      </w:pPr>
      <w:r>
        <w:t>Identifying</w:t>
      </w:r>
      <w:r w:rsidR="00437207">
        <w:t xml:space="preserve"> </w:t>
      </w:r>
      <w:r>
        <w:t>t</w:t>
      </w:r>
      <w:r w:rsidR="00437207">
        <w:t>ypical and less common pharmacokinetic (PK) profiles for linear and some nonlinear PK models.</w:t>
      </w:r>
    </w:p>
    <w:p w14:paraId="0987CF78" w14:textId="5ACAA5E1" w:rsidR="00675BF6" w:rsidRDefault="00675BF6" w:rsidP="00437207">
      <w:pPr>
        <w:pStyle w:val="ListParagraph"/>
        <w:numPr>
          <w:ilvl w:val="0"/>
          <w:numId w:val="2"/>
        </w:numPr>
      </w:pPr>
      <w:r>
        <w:t>Understanding the interplay between PK and PD</w:t>
      </w:r>
      <w:r w:rsidR="00437207">
        <w:t xml:space="preserve"> (</w:t>
      </w:r>
      <w:r w:rsidR="00C86E7A">
        <w:t xml:space="preserve">e.g., </w:t>
      </w:r>
      <w:r w:rsidR="00437207">
        <w:t>direct and indirect effects),</w:t>
      </w:r>
    </w:p>
    <w:p w14:paraId="387FCCAB" w14:textId="3945BDEE" w:rsidR="00675BF6" w:rsidRDefault="00C86E7A" w:rsidP="00437207">
      <w:pPr>
        <w:pStyle w:val="ListParagraph"/>
        <w:numPr>
          <w:ilvl w:val="0"/>
          <w:numId w:val="2"/>
        </w:numPr>
      </w:pPr>
      <w:r>
        <w:t>S</w:t>
      </w:r>
      <w:r w:rsidR="00675BF6">
        <w:t>caling the model for first in human (FIH) approaches</w:t>
      </w:r>
      <w:r w:rsidR="002B266C">
        <w:t xml:space="preserve">. </w:t>
      </w:r>
    </w:p>
    <w:p w14:paraId="1BEF5568" w14:textId="3706FAFE" w:rsidR="00963BE2" w:rsidRPr="00963BE2" w:rsidRDefault="00C86E7A" w:rsidP="00AA5F96">
      <w:pPr>
        <w:pStyle w:val="ListParagraph"/>
        <w:numPr>
          <w:ilvl w:val="0"/>
          <w:numId w:val="2"/>
        </w:numPr>
      </w:pPr>
      <w:r>
        <w:t>O</w:t>
      </w:r>
      <w:r w:rsidR="002B266C">
        <w:t>btaining initial estimates to PK models, fitting, and modifying the PK models, and fitting PK/PD models.</w:t>
      </w:r>
    </w:p>
    <w:p w14:paraId="09C59A30" w14:textId="31DF8584" w:rsidR="006C7D4E" w:rsidRDefault="00A71B76" w:rsidP="00A71B76">
      <w:r>
        <w:t>During the course, attendees will learn to identify some typical and less common pharmacokinetic (PK) profiles of medicines for linear and some nonlinear PK models</w:t>
      </w:r>
      <w:r w:rsidR="00485BA2">
        <w:t>. Attendees</w:t>
      </w:r>
      <w:r>
        <w:t xml:space="preserve"> </w:t>
      </w:r>
      <w:r w:rsidR="00485BA2">
        <w:t xml:space="preserve">will explore </w:t>
      </w:r>
      <w:r>
        <w:t xml:space="preserve">examples of </w:t>
      </w:r>
      <w:r>
        <w:lastRenderedPageBreak/>
        <w:t xml:space="preserve">linking PK to PD.  </w:t>
      </w:r>
      <w:r w:rsidR="00451768">
        <w:t xml:space="preserve"> </w:t>
      </w:r>
      <w:r w:rsidR="00451768" w:rsidRPr="00451768">
        <w:t xml:space="preserve">During this workshop, we will provide an overview of the most common </w:t>
      </w:r>
      <w:r w:rsidR="00451768">
        <w:t>of PK/PD models will be discussed with direct and indirect effects. T</w:t>
      </w:r>
      <w:r w:rsidR="00451768" w:rsidRPr="00451768">
        <w:t xml:space="preserve">his training will give you the </w:t>
      </w:r>
      <w:r w:rsidR="00451768">
        <w:t xml:space="preserve">keys to </w:t>
      </w:r>
      <w:r w:rsidR="00075559">
        <w:t>knowing</w:t>
      </w:r>
      <w:r w:rsidR="00451768">
        <w:t xml:space="preserve"> </w:t>
      </w:r>
      <w:r>
        <w:t>when to use direct compared to indirect effects.</w:t>
      </w:r>
    </w:p>
    <w:p w14:paraId="59112C94" w14:textId="11336FA8" w:rsidR="006C7D4E" w:rsidRDefault="006C7D4E" w:rsidP="00A22A8D">
      <w:pPr>
        <w:pStyle w:val="Heading1"/>
      </w:pPr>
      <w:r>
        <w:t>CVs:</w:t>
      </w:r>
    </w:p>
    <w:p w14:paraId="27D51A7A" w14:textId="5BC6569D" w:rsidR="00F31E3E" w:rsidRPr="00F31E3E" w:rsidRDefault="00F31E3E" w:rsidP="00F31E3E">
      <w:r w:rsidRPr="00F31E3E">
        <w:rPr>
          <w:rFonts w:asciiTheme="majorHAnsi" w:eastAsiaTheme="majorEastAsia" w:hAnsiTheme="majorHAnsi" w:cstheme="majorBidi"/>
          <w:color w:val="2F5496" w:themeColor="accent1" w:themeShade="BF"/>
          <w:sz w:val="32"/>
          <w:szCs w:val="32"/>
        </w:rPr>
        <w:t>Anne Keunecke</w:t>
      </w:r>
      <w:r>
        <w:rPr>
          <w:rFonts w:ascii="Ubuntu" w:hAnsi="Ubuntu"/>
          <w:color w:val="000000"/>
          <w:sz w:val="21"/>
          <w:szCs w:val="21"/>
        </w:rPr>
        <w:t xml:space="preserve"> </w:t>
      </w:r>
      <w:r w:rsidRPr="00F31E3E">
        <w:t>is a Consultant Pharmacometrician with LAP&amp;P Consultants BV</w:t>
      </w:r>
      <w:r>
        <w:t>.</w:t>
      </w:r>
      <w:r w:rsidRPr="00F31E3E">
        <w:t xml:space="preserve"> (https://lapp.nl/). She obtained her PhD in Clinical Pharmacy and Pharmacometrics at the Rheinische Friedrich-Wilhems University in Bonn (Germany), where she focused on optimizing dosing regimen of metal complexes in cancer patients via PK/PD modeling, and was responsible for related bioanalytical assay development and validation functioning as a CRO for pharmaceutical companies. In 2008 she started as </w:t>
      </w:r>
      <w:proofErr w:type="spellStart"/>
      <w:r w:rsidRPr="00F31E3E">
        <w:t>PostDoc</w:t>
      </w:r>
      <w:proofErr w:type="spellEnd"/>
      <w:r w:rsidRPr="00F31E3E">
        <w:t xml:space="preserve"> at the University in Halle and later in Berlin at the departments of Clinical Pharmacy, where she developed PK models for monoclonal antibodies and was a member of the </w:t>
      </w:r>
      <w:proofErr w:type="spellStart"/>
      <w:r w:rsidRPr="00F31E3E">
        <w:t>DDMoRe</w:t>
      </w:r>
      <w:proofErr w:type="spellEnd"/>
      <w:r w:rsidRPr="00F31E3E">
        <w:t xml:space="preserve"> consortium. Her technical skills and experience with large molecules bring constructive input in drug development projects.</w:t>
      </w:r>
    </w:p>
    <w:p w14:paraId="435E767A" w14:textId="77777777" w:rsidR="006C7D4E" w:rsidRPr="00F31E3E" w:rsidRDefault="006C7D4E" w:rsidP="00A71B76"/>
    <w:p w14:paraId="5F93DF89" w14:textId="09DE909C" w:rsidR="00F31E3E" w:rsidRPr="00F31E3E" w:rsidDel="00FE4CBC" w:rsidRDefault="00F31E3E" w:rsidP="00FE4CBC">
      <w:pPr>
        <w:rPr>
          <w:del w:id="5" w:author="William Denney" w:date="2023-11-01T10:19:00Z"/>
        </w:rPr>
      </w:pPr>
      <w:commentRangeStart w:id="6"/>
      <w:r w:rsidRPr="00F31E3E">
        <w:rPr>
          <w:rFonts w:asciiTheme="majorHAnsi" w:eastAsiaTheme="majorEastAsia" w:hAnsiTheme="majorHAnsi" w:cstheme="majorBidi"/>
          <w:color w:val="2F5496" w:themeColor="accent1" w:themeShade="BF"/>
          <w:sz w:val="32"/>
          <w:szCs w:val="32"/>
        </w:rPr>
        <w:t>William Denney</w:t>
      </w:r>
      <w:r>
        <w:rPr>
          <w:rFonts w:ascii="Lato" w:hAnsi="Lato"/>
          <w:color w:val="555F61"/>
          <w:sz w:val="23"/>
          <w:szCs w:val="23"/>
        </w:rPr>
        <w:t xml:space="preserve"> </w:t>
      </w:r>
      <w:r w:rsidRPr="00F31E3E">
        <w:t xml:space="preserve">founded Human Predictions after 8 years working inside large pharmaceutical companies and has over 20 years of experience in mathematical modeling. Prior to starting Human Predictions, Bill was a Director of Clinical Pharmacology at Pfizer combining the science of drug development, the art of clinical trial execution, and the mathematics bringing those together efficiently. </w:t>
      </w:r>
      <w:moveToRangeStart w:id="7" w:author="William Denney" w:date="2023-11-01T10:18:00Z" w:name="move149726327"/>
      <w:moveTo w:id="8" w:author="William Denney" w:date="2023-11-01T10:18:00Z">
        <w:r w:rsidR="00FE4CBC" w:rsidRPr="00F31E3E">
          <w:t xml:space="preserve">Prior to Pfizer, Bill worked at Merck in the Clinical Pharmacokinetics and Pharmacodynamics department. </w:t>
        </w:r>
      </w:moveTo>
      <w:moveToRangeEnd w:id="7"/>
      <w:del w:id="9" w:author="William Denney" w:date="2023-11-01T10:18:00Z">
        <w:r w:rsidRPr="00F31E3E" w:rsidDel="00FE4CBC">
          <w:delText xml:space="preserve">At Pfizer, </w:delText>
        </w:r>
      </w:del>
      <w:r w:rsidRPr="00F31E3E">
        <w:t xml:space="preserve">Bill </w:t>
      </w:r>
      <w:ins w:id="10" w:author="William Denney" w:date="2023-11-01T10:18:00Z">
        <w:r w:rsidR="00FE4CBC">
          <w:t xml:space="preserve">has experience </w:t>
        </w:r>
      </w:ins>
      <w:r w:rsidRPr="00F31E3E">
        <w:t>design</w:t>
      </w:r>
      <w:ins w:id="11" w:author="William Denney" w:date="2023-11-01T10:18:00Z">
        <w:r w:rsidR="00FE4CBC">
          <w:t>ing</w:t>
        </w:r>
      </w:ins>
      <w:del w:id="12" w:author="William Denney" w:date="2023-11-01T10:18:00Z">
        <w:r w:rsidRPr="00F31E3E" w:rsidDel="00FE4CBC">
          <w:delText>ed</w:delText>
        </w:r>
      </w:del>
      <w:r w:rsidRPr="00F31E3E">
        <w:t xml:space="preserve"> clinical development plans, design</w:t>
      </w:r>
      <w:ins w:id="13" w:author="William Denney" w:date="2023-11-01T10:18:00Z">
        <w:r w:rsidR="00FE4CBC">
          <w:t>ing</w:t>
        </w:r>
      </w:ins>
      <w:del w:id="14" w:author="William Denney" w:date="2023-11-01T10:18:00Z">
        <w:r w:rsidRPr="00F31E3E" w:rsidDel="00FE4CBC">
          <w:delText>ed</w:delText>
        </w:r>
      </w:del>
      <w:r w:rsidRPr="00F31E3E">
        <w:t xml:space="preserve"> and r</w:t>
      </w:r>
      <w:ins w:id="15" w:author="William Denney" w:date="2023-11-01T10:18:00Z">
        <w:r w:rsidR="00FE4CBC">
          <w:t>unning</w:t>
        </w:r>
      </w:ins>
      <w:del w:id="16" w:author="William Denney" w:date="2023-11-01T10:18:00Z">
        <w:r w:rsidRPr="00F31E3E" w:rsidDel="00FE4CBC">
          <w:delText>an</w:delText>
        </w:r>
      </w:del>
      <w:r w:rsidRPr="00F31E3E">
        <w:t xml:space="preserve"> clinical studies, quantif</w:t>
      </w:r>
      <w:ins w:id="17" w:author="William Denney" w:date="2023-11-01T10:19:00Z">
        <w:r w:rsidR="00FE4CBC">
          <w:t>y</w:t>
        </w:r>
      </w:ins>
      <w:r w:rsidRPr="00F31E3E">
        <w:t>i</w:t>
      </w:r>
      <w:ins w:id="18" w:author="William Denney" w:date="2023-11-01T10:18:00Z">
        <w:r w:rsidR="00FE4CBC">
          <w:t>ng</w:t>
        </w:r>
      </w:ins>
      <w:del w:id="19" w:author="William Denney" w:date="2023-11-01T10:18:00Z">
        <w:r w:rsidRPr="00F31E3E" w:rsidDel="00FE4CBC">
          <w:delText>ed</w:delText>
        </w:r>
      </w:del>
      <w:r w:rsidRPr="00F31E3E">
        <w:t xml:space="preserve"> clinical and nonclinical study results, and train</w:t>
      </w:r>
      <w:ins w:id="20" w:author="William Denney" w:date="2023-11-01T10:18:00Z">
        <w:r w:rsidR="00FE4CBC">
          <w:t>ing</w:t>
        </w:r>
      </w:ins>
      <w:del w:id="21" w:author="William Denney" w:date="2023-11-01T10:18:00Z">
        <w:r w:rsidRPr="00F31E3E" w:rsidDel="00FE4CBC">
          <w:delText>ed</w:delText>
        </w:r>
      </w:del>
      <w:r w:rsidRPr="00F31E3E">
        <w:t xml:space="preserve"> colleagues on clinical development and modeling.</w:t>
      </w:r>
      <w:del w:id="22" w:author="William Denney" w:date="2023-11-01T10:19:00Z">
        <w:r w:rsidRPr="00F31E3E" w:rsidDel="00FE4CBC">
          <w:delText xml:space="preserve"> In this position, he developed MBMA tools and models to enhance transparency and understanding of internal development compounds, marketed therapies, and competitive research. He led the team that developed a tool to efficiently review ongoing clinical study datasets for trend reviews of both safety and efficacy. He pioneered new methods for understanding precision of clinical trials and optimization of new trial design based on prior studies. </w:delText>
        </w:r>
      </w:del>
    </w:p>
    <w:p w14:paraId="17A32CCB" w14:textId="44D3B614" w:rsidR="00F31E3E" w:rsidRPr="00F31E3E" w:rsidRDefault="00F31E3E" w:rsidP="00FE4CBC">
      <w:moveFromRangeStart w:id="23" w:author="William Denney" w:date="2023-11-01T10:18:00Z" w:name="move149726327"/>
      <w:moveFrom w:id="24" w:author="William Denney" w:date="2023-11-01T10:18:00Z">
        <w:del w:id="25" w:author="William Denney" w:date="2023-11-01T10:19:00Z">
          <w:r w:rsidRPr="00F31E3E" w:rsidDel="00FE4CBC">
            <w:delText xml:space="preserve">Prior to Pfizer, Bill worked at Merck in the Clinical Pharmacokinetics and Pharmacodynamics department. </w:delText>
          </w:r>
        </w:del>
      </w:moveFrom>
      <w:moveFromRangeEnd w:id="23"/>
      <w:del w:id="26" w:author="William Denney" w:date="2023-11-01T10:19:00Z">
        <w:r w:rsidRPr="00F31E3E" w:rsidDel="00FE4CBC">
          <w:delText>In that position, he provided insight to development teams on the translation of nonclinical drug metabolism and pharmacology into clinical study requirements and strategy. He also developed models that enabled inexpensive nonclinical studies to focus and eliminate clinical studies for both cost and time savings.</w:delText>
        </w:r>
      </w:del>
    </w:p>
    <w:p w14:paraId="69FA2A0E" w14:textId="20A4B67B" w:rsidR="00F31E3E" w:rsidRPr="00F31E3E" w:rsidDel="00FE4CBC" w:rsidRDefault="00F31E3E" w:rsidP="00F31E3E">
      <w:pPr>
        <w:rPr>
          <w:del w:id="27" w:author="William Denney" w:date="2023-11-01T10:14:00Z"/>
        </w:rPr>
      </w:pPr>
      <w:del w:id="28" w:author="William Denney" w:date="2023-11-01T10:14:00Z">
        <w:r w:rsidRPr="00F31E3E" w:rsidDel="00FE4CBC">
          <w:delText>Throughout his time in the pharmaceutical industry, Bill has called on his decade of computer science and information technology experience to build quality and efficiency into his analyses and designs.</w:delText>
        </w:r>
      </w:del>
    </w:p>
    <w:p w14:paraId="3D2C51C6" w14:textId="33ADDF88" w:rsidR="00F31E3E" w:rsidRPr="00F31E3E" w:rsidRDefault="00F31E3E" w:rsidP="00F31E3E">
      <w:r w:rsidRPr="00F31E3E">
        <w:t xml:space="preserve">Bill received his PhD and Master’s degree from the University of Pennsylvania in Chemical and Biomolecular Engineering and his </w:t>
      </w:r>
      <w:proofErr w:type="spellStart"/>
      <w:r w:rsidRPr="00F31E3E">
        <w:t>Bachelor’s</w:t>
      </w:r>
      <w:proofErr w:type="spellEnd"/>
      <w:r w:rsidRPr="00F31E3E">
        <w:t xml:space="preserve"> of Science </w:t>
      </w:r>
      <w:del w:id="29" w:author="William Denney" w:date="2023-11-01T10:19:00Z">
        <w:r w:rsidRPr="00F31E3E" w:rsidDel="00FE4CBC">
          <w:delText xml:space="preserve">(with high honors) </w:delText>
        </w:r>
      </w:del>
      <w:r w:rsidRPr="00F31E3E">
        <w:t>from the Georgia Institute of Technology.</w:t>
      </w:r>
      <w:commentRangeEnd w:id="6"/>
      <w:r w:rsidR="004866BE">
        <w:rPr>
          <w:rStyle w:val="CommentReference"/>
        </w:rPr>
        <w:commentReference w:id="6"/>
      </w:r>
    </w:p>
    <w:p w14:paraId="7F8F3931" w14:textId="5B1F5DA3" w:rsidR="006C7D4E" w:rsidRPr="00F31E3E" w:rsidRDefault="006C7D4E" w:rsidP="00F31E3E">
      <w:pPr>
        <w:rPr>
          <w:lang w:val="en-GB"/>
        </w:rPr>
      </w:pPr>
    </w:p>
    <w:sectPr w:rsidR="006C7D4E" w:rsidRPr="00F31E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illiam Denney" w:date="2023-10-09T17:25:00Z" w:initials="WD">
    <w:p w14:paraId="5E284BDF" w14:textId="77777777" w:rsidR="004866BE" w:rsidRDefault="004866BE" w:rsidP="004866BE">
      <w:pPr>
        <w:pStyle w:val="CommentText"/>
      </w:pPr>
      <w:r>
        <w:rPr>
          <w:rStyle w:val="CommentReference"/>
        </w:rPr>
        <w:annotationRef/>
      </w:r>
      <w:r>
        <w:t>Diana and Bibiana:  Will there be any costs to the trainers for things like obtaining the room and internet access in the room?</w:t>
      </w:r>
    </w:p>
  </w:comment>
  <w:comment w:id="6" w:author="Anne Keunecke" w:date="2023-10-13T16:46:00Z" w:initials="AK">
    <w:p w14:paraId="07F319FA" w14:textId="77777777" w:rsidR="004866BE" w:rsidRDefault="004866BE" w:rsidP="001372C5">
      <w:pPr>
        <w:pStyle w:val="CommentText"/>
      </w:pPr>
      <w:r>
        <w:rPr>
          <w:rStyle w:val="CommentReference"/>
        </w:rPr>
        <w:annotationRef/>
      </w:r>
      <w:r>
        <w:rPr>
          <w:lang w:val="nl-NL"/>
        </w:rPr>
        <w:t>@Bill: I took this one from your homepage. I this Okay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284BDF" w15:done="0"/>
  <w15:commentEx w15:paraId="07F319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6B1373" w16cex:dateUtc="2023-10-09T21:25:00Z"/>
  <w16cex:commentExtensible w16cex:durableId="586A78A5" w16cex:dateUtc="2023-10-13T1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284BDF" w16cid:durableId="2C6B1373"/>
  <w16cid:commentId w16cid:paraId="07F319FA" w16cid:durableId="586A78A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w:altName w:val="Calibri"/>
    <w:charset w:val="00"/>
    <w:family w:val="swiss"/>
    <w:pitch w:val="variable"/>
    <w:sig w:usb0="E00002FF" w:usb1="5000205B" w:usb2="00000000" w:usb3="00000000" w:csb0="0000009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3828FC"/>
    <w:multiLevelType w:val="hybridMultilevel"/>
    <w:tmpl w:val="19EA8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E05A17"/>
    <w:multiLevelType w:val="hybridMultilevel"/>
    <w:tmpl w:val="42F40C3C"/>
    <w:lvl w:ilvl="0" w:tplc="D01E9C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8420558">
    <w:abstractNumId w:val="1"/>
  </w:num>
  <w:num w:numId="2" w16cid:durableId="97722288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illiam Denney">
    <w15:presenceInfo w15:providerId="Windows Live" w15:userId="54f9953026f4004a"/>
  </w15:person>
  <w15:person w15:author="Anne Keunecke">
    <w15:presenceInfo w15:providerId="AD" w15:userId="S::a.keunecke@lapp.nl::f1b3df08-2926-44ff-a1b9-35d425fa98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47B"/>
    <w:rsid w:val="00075559"/>
    <w:rsid w:val="001524B9"/>
    <w:rsid w:val="00184C23"/>
    <w:rsid w:val="001A02EC"/>
    <w:rsid w:val="001B6E35"/>
    <w:rsid w:val="00275E68"/>
    <w:rsid w:val="002B266C"/>
    <w:rsid w:val="002D01F5"/>
    <w:rsid w:val="00436DBF"/>
    <w:rsid w:val="00437207"/>
    <w:rsid w:val="00451768"/>
    <w:rsid w:val="00485BA2"/>
    <w:rsid w:val="004866BE"/>
    <w:rsid w:val="00512824"/>
    <w:rsid w:val="005605A3"/>
    <w:rsid w:val="005C5796"/>
    <w:rsid w:val="00675BF6"/>
    <w:rsid w:val="0068647B"/>
    <w:rsid w:val="006C7D4E"/>
    <w:rsid w:val="008D49A2"/>
    <w:rsid w:val="0093382C"/>
    <w:rsid w:val="00952292"/>
    <w:rsid w:val="00963BE2"/>
    <w:rsid w:val="00A22A8D"/>
    <w:rsid w:val="00A71B76"/>
    <w:rsid w:val="00C86E7A"/>
    <w:rsid w:val="00CB7348"/>
    <w:rsid w:val="00D43457"/>
    <w:rsid w:val="00F31E3E"/>
    <w:rsid w:val="00FA3535"/>
    <w:rsid w:val="00FB6C85"/>
    <w:rsid w:val="00FE4C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7AD8D"/>
  <w15:chartTrackingRefBased/>
  <w15:docId w15:val="{9415E5EF-39AE-441F-8722-AAC4D7EE1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66C"/>
  </w:style>
  <w:style w:type="paragraph" w:styleId="Heading1">
    <w:name w:val="heading 1"/>
    <w:basedOn w:val="Normal"/>
    <w:next w:val="Normal"/>
    <w:link w:val="Heading1Char"/>
    <w:uiPriority w:val="9"/>
    <w:qFormat/>
    <w:rsid w:val="006864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963BE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647B"/>
    <w:pPr>
      <w:ind w:left="720"/>
      <w:contextualSpacing/>
    </w:pPr>
  </w:style>
  <w:style w:type="character" w:styleId="CommentReference">
    <w:name w:val="annotation reference"/>
    <w:basedOn w:val="DefaultParagraphFont"/>
    <w:uiPriority w:val="99"/>
    <w:semiHidden/>
    <w:unhideWhenUsed/>
    <w:rsid w:val="0068647B"/>
    <w:rPr>
      <w:sz w:val="16"/>
      <w:szCs w:val="16"/>
    </w:rPr>
  </w:style>
  <w:style w:type="paragraph" w:styleId="CommentText">
    <w:name w:val="annotation text"/>
    <w:basedOn w:val="Normal"/>
    <w:link w:val="CommentTextChar"/>
    <w:uiPriority w:val="99"/>
    <w:unhideWhenUsed/>
    <w:rsid w:val="0068647B"/>
    <w:pPr>
      <w:spacing w:line="240" w:lineRule="auto"/>
    </w:pPr>
    <w:rPr>
      <w:sz w:val="20"/>
      <w:szCs w:val="20"/>
    </w:rPr>
  </w:style>
  <w:style w:type="character" w:customStyle="1" w:styleId="CommentTextChar">
    <w:name w:val="Comment Text Char"/>
    <w:basedOn w:val="DefaultParagraphFont"/>
    <w:link w:val="CommentText"/>
    <w:uiPriority w:val="99"/>
    <w:rsid w:val="0068647B"/>
    <w:rPr>
      <w:sz w:val="20"/>
      <w:szCs w:val="20"/>
    </w:rPr>
  </w:style>
  <w:style w:type="paragraph" w:styleId="CommentSubject">
    <w:name w:val="annotation subject"/>
    <w:basedOn w:val="CommentText"/>
    <w:next w:val="CommentText"/>
    <w:link w:val="CommentSubjectChar"/>
    <w:uiPriority w:val="99"/>
    <w:semiHidden/>
    <w:unhideWhenUsed/>
    <w:rsid w:val="0068647B"/>
    <w:rPr>
      <w:b/>
      <w:bCs/>
    </w:rPr>
  </w:style>
  <w:style w:type="character" w:customStyle="1" w:styleId="CommentSubjectChar">
    <w:name w:val="Comment Subject Char"/>
    <w:basedOn w:val="CommentTextChar"/>
    <w:link w:val="CommentSubject"/>
    <w:uiPriority w:val="99"/>
    <w:semiHidden/>
    <w:rsid w:val="0068647B"/>
    <w:rPr>
      <w:b/>
      <w:bCs/>
      <w:sz w:val="20"/>
      <w:szCs w:val="20"/>
    </w:rPr>
  </w:style>
  <w:style w:type="character" w:styleId="Hyperlink">
    <w:name w:val="Hyperlink"/>
    <w:basedOn w:val="DefaultParagraphFont"/>
    <w:uiPriority w:val="99"/>
    <w:unhideWhenUsed/>
    <w:rsid w:val="0068647B"/>
    <w:rPr>
      <w:color w:val="0563C1" w:themeColor="hyperlink"/>
      <w:u w:val="single"/>
    </w:rPr>
  </w:style>
  <w:style w:type="character" w:styleId="UnresolvedMention">
    <w:name w:val="Unresolved Mention"/>
    <w:basedOn w:val="DefaultParagraphFont"/>
    <w:uiPriority w:val="99"/>
    <w:semiHidden/>
    <w:unhideWhenUsed/>
    <w:rsid w:val="0068647B"/>
    <w:rPr>
      <w:color w:val="605E5C"/>
      <w:shd w:val="clear" w:color="auto" w:fill="E1DFDD"/>
    </w:rPr>
  </w:style>
  <w:style w:type="character" w:customStyle="1" w:styleId="Heading1Char">
    <w:name w:val="Heading 1 Char"/>
    <w:basedOn w:val="DefaultParagraphFont"/>
    <w:link w:val="Heading1"/>
    <w:uiPriority w:val="9"/>
    <w:rsid w:val="0068647B"/>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63BE2"/>
    <w:rPr>
      <w:rFonts w:asciiTheme="majorHAnsi" w:eastAsiaTheme="majorEastAsia" w:hAnsiTheme="majorHAnsi" w:cstheme="majorBidi"/>
      <w:i/>
      <w:iCs/>
      <w:color w:val="2F5496" w:themeColor="accent1" w:themeShade="BF"/>
    </w:rPr>
  </w:style>
  <w:style w:type="paragraph" w:customStyle="1" w:styleId="pf0">
    <w:name w:val="pf0"/>
    <w:basedOn w:val="Normal"/>
    <w:rsid w:val="00436DBF"/>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character" w:customStyle="1" w:styleId="cf01">
    <w:name w:val="cf01"/>
    <w:basedOn w:val="DefaultParagraphFont"/>
    <w:rsid w:val="00436DBF"/>
    <w:rPr>
      <w:rFonts w:ascii="Segoe UI" w:hAnsi="Segoe UI" w:cs="Segoe UI" w:hint="default"/>
      <w:sz w:val="18"/>
      <w:szCs w:val="18"/>
    </w:rPr>
  </w:style>
  <w:style w:type="paragraph" w:styleId="NormalWeb">
    <w:name w:val="Normal (Web)"/>
    <w:basedOn w:val="Normal"/>
    <w:uiPriority w:val="99"/>
    <w:semiHidden/>
    <w:unhideWhenUsed/>
    <w:rsid w:val="00F31E3E"/>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 w:type="paragraph" w:styleId="Revision">
    <w:name w:val="Revision"/>
    <w:hidden/>
    <w:uiPriority w:val="99"/>
    <w:semiHidden/>
    <w:rsid w:val="00FE4CB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2918">
      <w:bodyDiv w:val="1"/>
      <w:marLeft w:val="0"/>
      <w:marRight w:val="0"/>
      <w:marTop w:val="0"/>
      <w:marBottom w:val="0"/>
      <w:divBdr>
        <w:top w:val="none" w:sz="0" w:space="0" w:color="auto"/>
        <w:left w:val="none" w:sz="0" w:space="0" w:color="auto"/>
        <w:bottom w:val="none" w:sz="0" w:space="0" w:color="auto"/>
        <w:right w:val="none" w:sz="0" w:space="0" w:color="auto"/>
      </w:divBdr>
    </w:div>
    <w:div w:id="263537062">
      <w:bodyDiv w:val="1"/>
      <w:marLeft w:val="0"/>
      <w:marRight w:val="0"/>
      <w:marTop w:val="0"/>
      <w:marBottom w:val="0"/>
      <w:divBdr>
        <w:top w:val="none" w:sz="0" w:space="0" w:color="auto"/>
        <w:left w:val="none" w:sz="0" w:space="0" w:color="auto"/>
        <w:bottom w:val="none" w:sz="0" w:space="0" w:color="auto"/>
        <w:right w:val="none" w:sz="0" w:space="0" w:color="auto"/>
      </w:divBdr>
    </w:div>
    <w:div w:id="1037856650">
      <w:bodyDiv w:val="1"/>
      <w:marLeft w:val="0"/>
      <w:marRight w:val="0"/>
      <w:marTop w:val="0"/>
      <w:marBottom w:val="0"/>
      <w:divBdr>
        <w:top w:val="none" w:sz="0" w:space="0" w:color="auto"/>
        <w:left w:val="none" w:sz="0" w:space="0" w:color="auto"/>
        <w:bottom w:val="none" w:sz="0" w:space="0" w:color="auto"/>
        <w:right w:val="none" w:sz="0" w:space="0" w:color="auto"/>
      </w:divBdr>
    </w:div>
    <w:div w:id="1346785921">
      <w:bodyDiv w:val="1"/>
      <w:marLeft w:val="0"/>
      <w:marRight w:val="0"/>
      <w:marTop w:val="0"/>
      <w:marBottom w:val="0"/>
      <w:divBdr>
        <w:top w:val="none" w:sz="0" w:space="0" w:color="auto"/>
        <w:left w:val="none" w:sz="0" w:space="0" w:color="auto"/>
        <w:bottom w:val="none" w:sz="0" w:space="0" w:color="auto"/>
        <w:right w:val="none" w:sz="0" w:space="0" w:color="auto"/>
      </w:divBdr>
    </w:div>
    <w:div w:id="1650744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770</Words>
  <Characters>4393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Denney</dc:creator>
  <cp:keywords/>
  <dc:description/>
  <cp:lastModifiedBy>William Denney</cp:lastModifiedBy>
  <cp:revision>3</cp:revision>
  <dcterms:created xsi:type="dcterms:W3CDTF">2023-10-31T22:02:00Z</dcterms:created>
  <dcterms:modified xsi:type="dcterms:W3CDTF">2023-11-01T14:19:00Z</dcterms:modified>
</cp:coreProperties>
</file>