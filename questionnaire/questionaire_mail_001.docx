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C688" w14:textId="74FC289B" w:rsidR="00EE5904" w:rsidRPr="00C373AF" w:rsidRDefault="00894431">
      <w:pPr>
        <w:rPr>
          <w:lang w:val="en-GB"/>
        </w:rPr>
      </w:pPr>
      <w:r w:rsidRPr="00C373AF">
        <w:rPr>
          <w:lang w:val="en-GB"/>
        </w:rPr>
        <w:t>Dear participant,</w:t>
      </w:r>
    </w:p>
    <w:p w14:paraId="7DAA2327" w14:textId="77777777" w:rsidR="00894431" w:rsidRPr="00C373AF" w:rsidRDefault="00894431">
      <w:pPr>
        <w:rPr>
          <w:lang w:val="en-GB"/>
        </w:rPr>
      </w:pPr>
    </w:p>
    <w:p w14:paraId="2FCD8FC2" w14:textId="677DD1D6" w:rsidR="00894431" w:rsidRDefault="00894431">
      <w:pPr>
        <w:rPr>
          <w:lang w:val="en-GB"/>
        </w:rPr>
      </w:pPr>
      <w:r w:rsidRPr="00894431">
        <w:rPr>
          <w:lang w:val="en-US"/>
        </w:rPr>
        <w:t>Thank you again for your r</w:t>
      </w:r>
      <w:r>
        <w:rPr>
          <w:lang w:val="en-US"/>
        </w:rPr>
        <w:t xml:space="preserve">egistration to </w:t>
      </w:r>
      <w:r w:rsidR="00343883">
        <w:rPr>
          <w:lang w:val="en-US"/>
        </w:rPr>
        <w:t>our workshop</w:t>
      </w:r>
      <w:r>
        <w:rPr>
          <w:lang w:val="en-GB"/>
        </w:rPr>
        <w:t xml:space="preserve"> ‘</w:t>
      </w:r>
      <w:r w:rsidR="00343883" w:rsidRPr="00343883">
        <w:rPr>
          <w:i/>
          <w:iCs/>
          <w:lang w:val="en-GB"/>
        </w:rPr>
        <w:t xml:space="preserve">An interactive train-the-trainer course on PKPD exploration and pharmacometrics problem solving using open-source tools including nlmixr2, PKNCA and </w:t>
      </w:r>
      <w:proofErr w:type="spellStart"/>
      <w:r w:rsidR="00343883" w:rsidRPr="00343883">
        <w:rPr>
          <w:i/>
          <w:iCs/>
          <w:lang w:val="en-GB"/>
        </w:rPr>
        <w:t>ShinyMixR</w:t>
      </w:r>
      <w:proofErr w:type="spellEnd"/>
      <w:r>
        <w:rPr>
          <w:i/>
          <w:iCs/>
          <w:lang w:val="en-GB"/>
        </w:rPr>
        <w:t>’</w:t>
      </w:r>
      <w:r>
        <w:rPr>
          <w:lang w:val="en-GB"/>
        </w:rPr>
        <w:t xml:space="preserve">. This email is intended to provide </w:t>
      </w:r>
      <w:r w:rsidR="004D61F8">
        <w:rPr>
          <w:lang w:val="en-GB"/>
        </w:rPr>
        <w:t>you</w:t>
      </w:r>
      <w:r>
        <w:rPr>
          <w:lang w:val="en-GB"/>
        </w:rPr>
        <w:t xml:space="preserve"> with some additional information on the course and a request to provide some additional information on your experience </w:t>
      </w:r>
      <w:r w:rsidR="001D6303">
        <w:rPr>
          <w:lang w:val="en-GB"/>
        </w:rPr>
        <w:t xml:space="preserve">level </w:t>
      </w:r>
      <w:r>
        <w:rPr>
          <w:lang w:val="en-GB"/>
        </w:rPr>
        <w:t>and contact details.</w:t>
      </w:r>
    </w:p>
    <w:p w14:paraId="61374D87" w14:textId="67F50013" w:rsidR="00C373AF" w:rsidRDefault="00894431">
      <w:pPr>
        <w:rPr>
          <w:lang w:val="en-GB"/>
        </w:rPr>
      </w:pPr>
      <w:r>
        <w:rPr>
          <w:lang w:val="en-GB"/>
        </w:rPr>
        <w:t>We will work in small groups during the course</w:t>
      </w:r>
      <w:r w:rsidR="004D61F8">
        <w:rPr>
          <w:lang w:val="en-GB"/>
        </w:rPr>
        <w:t>, and per group, we need at least one laptop with the relevant software installed</w:t>
      </w:r>
      <w:r w:rsidR="007C7332">
        <w:rPr>
          <w:lang w:val="en-GB"/>
        </w:rPr>
        <w:t xml:space="preserve">. </w:t>
      </w:r>
      <w:r w:rsidR="00975DE7">
        <w:rPr>
          <w:lang w:val="en-GB"/>
        </w:rPr>
        <w:t>If you already know that you will bring your laptop, let us know.</w:t>
      </w:r>
      <w:ins w:id="0" w:author="William Denney" w:date="2024-03-06T09:59:00Z">
        <w:r w:rsidR="00CC611B">
          <w:rPr>
            <w:lang w:val="en-GB"/>
          </w:rPr>
          <w:t xml:space="preserve">  It is preferred for as many people as possible to have their laptops at the course.</w:t>
        </w:r>
      </w:ins>
    </w:p>
    <w:p w14:paraId="75B0024E" w14:textId="53398886" w:rsidR="00894431" w:rsidRDefault="007C7332">
      <w:pPr>
        <w:rPr>
          <w:lang w:val="en-GB"/>
        </w:rPr>
      </w:pPr>
      <w:r>
        <w:rPr>
          <w:lang w:val="en-GB"/>
        </w:rPr>
        <w:t>To optimize the learning experience, we would like to assign the groups based on your experience level related to the topics of the course. Could you please indicate your experience level below by selecting one option?</w:t>
      </w:r>
    </w:p>
    <w:p w14:paraId="5B3F2B96" w14:textId="77777777" w:rsidR="00343883" w:rsidRDefault="00343883">
      <w:pPr>
        <w:rPr>
          <w:lang w:val="en-GB"/>
        </w:rPr>
      </w:pPr>
    </w:p>
    <w:p w14:paraId="511986AB" w14:textId="15F66659" w:rsidR="00C373AF" w:rsidRDefault="00C373AF" w:rsidP="00C373AF">
      <w:pPr>
        <w:pStyle w:val="ListParagraph"/>
        <w:numPr>
          <w:ilvl w:val="0"/>
          <w:numId w:val="1"/>
        </w:numPr>
        <w:rPr>
          <w:i/>
          <w:iCs/>
          <w:lang w:val="en-GB"/>
        </w:rPr>
      </w:pPr>
      <w:r>
        <w:rPr>
          <w:lang w:val="en-GB"/>
        </w:rPr>
        <w:t xml:space="preserve">What is your experience level in pharmacometrics? </w:t>
      </w:r>
      <w:r>
        <w:rPr>
          <w:i/>
          <w:iCs/>
          <w:lang w:val="en-GB"/>
        </w:rPr>
        <w:t>Beginner</w:t>
      </w:r>
      <w:r w:rsidRPr="001D6303">
        <w:rPr>
          <w:i/>
          <w:iCs/>
          <w:lang w:val="en-GB"/>
        </w:rPr>
        <w:t xml:space="preserve">, </w:t>
      </w:r>
      <w:r>
        <w:rPr>
          <w:i/>
          <w:iCs/>
          <w:lang w:val="en-GB"/>
        </w:rPr>
        <w:t>inter</w:t>
      </w:r>
      <w:r w:rsidRPr="001D6303">
        <w:rPr>
          <w:i/>
          <w:iCs/>
          <w:lang w:val="en-GB"/>
        </w:rPr>
        <w:t>med</w:t>
      </w:r>
      <w:r>
        <w:rPr>
          <w:i/>
          <w:iCs/>
          <w:lang w:val="en-GB"/>
        </w:rPr>
        <w:t>iate</w:t>
      </w:r>
      <w:r w:rsidRPr="001D6303">
        <w:rPr>
          <w:i/>
          <w:iCs/>
          <w:lang w:val="en-GB"/>
        </w:rPr>
        <w:t xml:space="preserve"> or </w:t>
      </w:r>
      <w:r>
        <w:rPr>
          <w:i/>
          <w:iCs/>
          <w:lang w:val="en-GB"/>
        </w:rPr>
        <w:t>advanced</w:t>
      </w:r>
    </w:p>
    <w:p w14:paraId="7031B7A4" w14:textId="3D8B5660" w:rsidR="004B3DFB" w:rsidRPr="004B3DFB" w:rsidRDefault="004B3DFB" w:rsidP="00870104">
      <w:pPr>
        <w:pStyle w:val="ListParagraph"/>
        <w:numPr>
          <w:ilvl w:val="0"/>
          <w:numId w:val="1"/>
        </w:numPr>
        <w:rPr>
          <w:i/>
          <w:iCs/>
          <w:lang w:val="en-GB"/>
        </w:rPr>
      </w:pPr>
      <w:r w:rsidRPr="004B3DFB">
        <w:rPr>
          <w:lang w:val="en-GB"/>
        </w:rPr>
        <w:t xml:space="preserve">What is your experience level for </w:t>
      </w:r>
      <w:r>
        <w:rPr>
          <w:lang w:val="en-GB"/>
        </w:rPr>
        <w:t>R</w:t>
      </w:r>
      <w:r w:rsidRPr="004B3DFB">
        <w:rPr>
          <w:lang w:val="en-GB"/>
        </w:rPr>
        <w:t xml:space="preserve">? </w:t>
      </w:r>
      <w:r w:rsidRPr="004B3DFB">
        <w:rPr>
          <w:i/>
          <w:iCs/>
          <w:lang w:val="en-GB"/>
        </w:rPr>
        <w:t>Beginner, intermediate or advanced</w:t>
      </w:r>
    </w:p>
    <w:p w14:paraId="20AD7180" w14:textId="29380DEF" w:rsidR="00894431" w:rsidRPr="001D6303" w:rsidRDefault="00894431" w:rsidP="00894431">
      <w:pPr>
        <w:pStyle w:val="ListParagraph"/>
        <w:numPr>
          <w:ilvl w:val="0"/>
          <w:numId w:val="1"/>
        </w:numPr>
        <w:rPr>
          <w:i/>
          <w:iCs/>
          <w:lang w:val="en-GB"/>
        </w:rPr>
      </w:pPr>
      <w:r>
        <w:rPr>
          <w:lang w:val="en-GB"/>
        </w:rPr>
        <w:t xml:space="preserve">What is your experience level </w:t>
      </w:r>
      <w:r w:rsidR="007C7332">
        <w:rPr>
          <w:lang w:val="en-GB"/>
        </w:rPr>
        <w:t>for</w:t>
      </w:r>
      <w:r>
        <w:rPr>
          <w:lang w:val="en-GB"/>
        </w:rPr>
        <w:t xml:space="preserve"> </w:t>
      </w:r>
      <w:r w:rsidR="004B3DFB">
        <w:rPr>
          <w:lang w:val="en-GB"/>
        </w:rPr>
        <w:t>nlmi</w:t>
      </w:r>
      <w:ins w:id="1" w:author="William Denney" w:date="2024-03-06T09:57:00Z">
        <w:r w:rsidR="00CC611B">
          <w:rPr>
            <w:lang w:val="en-GB"/>
          </w:rPr>
          <w:t>x</w:t>
        </w:r>
      </w:ins>
      <w:del w:id="2" w:author="William Denney" w:date="2024-03-06T09:57:00Z">
        <w:r w:rsidR="004B3DFB" w:rsidDel="00CC611B">
          <w:rPr>
            <w:lang w:val="en-GB"/>
          </w:rPr>
          <w:delText>X</w:delText>
        </w:r>
      </w:del>
      <w:r w:rsidR="004B3DFB">
        <w:rPr>
          <w:lang w:val="en-GB"/>
        </w:rPr>
        <w:t>r2</w:t>
      </w:r>
      <w:r>
        <w:rPr>
          <w:lang w:val="en-GB"/>
        </w:rPr>
        <w:t xml:space="preserve">? </w:t>
      </w:r>
      <w:r w:rsidR="001D6303">
        <w:rPr>
          <w:i/>
          <w:iCs/>
          <w:lang w:val="en-GB"/>
        </w:rPr>
        <w:t>Beginner</w:t>
      </w:r>
      <w:r w:rsidRPr="001D6303">
        <w:rPr>
          <w:i/>
          <w:iCs/>
          <w:lang w:val="en-GB"/>
        </w:rPr>
        <w:t xml:space="preserve">, </w:t>
      </w:r>
      <w:r w:rsidR="001D6303">
        <w:rPr>
          <w:i/>
          <w:iCs/>
          <w:lang w:val="en-GB"/>
        </w:rPr>
        <w:t>inter</w:t>
      </w:r>
      <w:r w:rsidRPr="001D6303">
        <w:rPr>
          <w:i/>
          <w:iCs/>
          <w:lang w:val="en-GB"/>
        </w:rPr>
        <w:t>med</w:t>
      </w:r>
      <w:r w:rsidR="001D6303">
        <w:rPr>
          <w:i/>
          <w:iCs/>
          <w:lang w:val="en-GB"/>
        </w:rPr>
        <w:t>iate</w:t>
      </w:r>
      <w:r w:rsidRPr="001D6303">
        <w:rPr>
          <w:i/>
          <w:iCs/>
          <w:lang w:val="en-GB"/>
        </w:rPr>
        <w:t xml:space="preserve"> or </w:t>
      </w:r>
      <w:r w:rsidR="001D6303">
        <w:rPr>
          <w:i/>
          <w:iCs/>
          <w:lang w:val="en-GB"/>
        </w:rPr>
        <w:t>advanced</w:t>
      </w:r>
    </w:p>
    <w:p w14:paraId="35E4A60C" w14:textId="4A05824E" w:rsidR="00894431" w:rsidRDefault="00894431" w:rsidP="00894431">
      <w:pPr>
        <w:pStyle w:val="ListParagraph"/>
        <w:numPr>
          <w:ilvl w:val="0"/>
          <w:numId w:val="1"/>
        </w:numPr>
        <w:rPr>
          <w:i/>
          <w:iCs/>
          <w:lang w:val="en-GB"/>
        </w:rPr>
      </w:pPr>
      <w:r>
        <w:rPr>
          <w:lang w:val="en-GB"/>
        </w:rPr>
        <w:t>What is your experience level</w:t>
      </w:r>
      <w:r w:rsidR="007C7332">
        <w:rPr>
          <w:lang w:val="en-GB"/>
        </w:rPr>
        <w:t xml:space="preserve"> for the </w:t>
      </w:r>
      <w:r w:rsidR="00343883">
        <w:rPr>
          <w:lang w:val="en-GB"/>
        </w:rPr>
        <w:t>PK</w:t>
      </w:r>
      <w:r w:rsidR="004B3DFB">
        <w:rPr>
          <w:lang w:val="en-GB"/>
        </w:rPr>
        <w:t xml:space="preserve"> of drug</w:t>
      </w:r>
      <w:r w:rsidR="00343883">
        <w:rPr>
          <w:lang w:val="en-GB"/>
        </w:rPr>
        <w:t>s</w:t>
      </w:r>
      <w:ins w:id="3" w:author="William Denney" w:date="2024-03-06T09:57:00Z">
        <w:r w:rsidR="00CC611B">
          <w:rPr>
            <w:lang w:val="en-GB"/>
          </w:rPr>
          <w:t xml:space="preserve"> with concepts like clearance and volume of distribution</w:t>
        </w:r>
      </w:ins>
      <w:r w:rsidR="007C7332">
        <w:rPr>
          <w:lang w:val="en-GB"/>
        </w:rPr>
        <w:t>?</w:t>
      </w:r>
      <w:r>
        <w:rPr>
          <w:lang w:val="en-GB"/>
        </w:rPr>
        <w:t xml:space="preserve"> </w:t>
      </w:r>
      <w:r w:rsidR="001D6303">
        <w:rPr>
          <w:i/>
          <w:iCs/>
          <w:lang w:val="en-GB"/>
        </w:rPr>
        <w:t>Beginner</w:t>
      </w:r>
      <w:r w:rsidR="007C7332" w:rsidRPr="001D6303">
        <w:rPr>
          <w:i/>
          <w:iCs/>
          <w:lang w:val="en-GB"/>
        </w:rPr>
        <w:t>,</w:t>
      </w:r>
      <w:r w:rsidR="001D6303">
        <w:rPr>
          <w:i/>
          <w:iCs/>
          <w:lang w:val="en-GB"/>
        </w:rPr>
        <w:t xml:space="preserve"> intermediate</w:t>
      </w:r>
      <w:r w:rsidR="007C7332" w:rsidRPr="001D6303">
        <w:rPr>
          <w:i/>
          <w:iCs/>
          <w:lang w:val="en-GB"/>
        </w:rPr>
        <w:t xml:space="preserve"> or </w:t>
      </w:r>
      <w:r w:rsidR="001D6303">
        <w:rPr>
          <w:i/>
          <w:iCs/>
          <w:lang w:val="en-GB"/>
        </w:rPr>
        <w:t>advanced</w:t>
      </w:r>
      <w:r w:rsidRPr="001D6303">
        <w:rPr>
          <w:i/>
          <w:iCs/>
          <w:lang w:val="en-GB"/>
        </w:rPr>
        <w:t xml:space="preserve"> </w:t>
      </w:r>
    </w:p>
    <w:p w14:paraId="7CD10506" w14:textId="56667F0A" w:rsidR="00CC611B" w:rsidRPr="00CC611B" w:rsidRDefault="00CC611B" w:rsidP="00343883">
      <w:pPr>
        <w:pStyle w:val="ListParagraph"/>
        <w:numPr>
          <w:ilvl w:val="0"/>
          <w:numId w:val="1"/>
        </w:numPr>
        <w:rPr>
          <w:ins w:id="4" w:author="William Denney" w:date="2024-03-06T09:57:00Z"/>
          <w:i/>
          <w:iCs/>
          <w:lang w:val="en-GB"/>
        </w:rPr>
      </w:pPr>
      <w:ins w:id="5" w:author="William Denney" w:date="2024-03-06T09:57:00Z">
        <w:r w:rsidRPr="00CC611B">
          <w:rPr>
            <w:lang w:val="en-GB"/>
          </w:rPr>
          <w:t>What is your experience level for concepts o</w:t>
        </w:r>
      </w:ins>
      <w:ins w:id="6" w:author="William Denney" w:date="2024-03-06T09:58:00Z">
        <w:r w:rsidRPr="00CC611B">
          <w:rPr>
            <w:lang w:val="en-GB"/>
          </w:rPr>
          <w:t>f noncompartmental analysis</w:t>
        </w:r>
        <w:r>
          <w:rPr>
            <w:lang w:val="en-GB"/>
          </w:rPr>
          <w:t xml:space="preserve"> (NCA)</w:t>
        </w:r>
        <w:r w:rsidRPr="00CC611B">
          <w:rPr>
            <w:lang w:val="en-GB"/>
          </w:rPr>
          <w:t>?</w:t>
        </w:r>
        <w:r>
          <w:rPr>
            <w:i/>
            <w:iCs/>
            <w:lang w:val="en-GB"/>
          </w:rPr>
          <w:t xml:space="preserve">  </w:t>
        </w:r>
        <w:r>
          <w:rPr>
            <w:i/>
            <w:iCs/>
            <w:lang w:val="en-GB"/>
          </w:rPr>
          <w:t>Beginner</w:t>
        </w:r>
        <w:r w:rsidRPr="001D6303">
          <w:rPr>
            <w:i/>
            <w:iCs/>
            <w:lang w:val="en-GB"/>
          </w:rPr>
          <w:t>,</w:t>
        </w:r>
        <w:r>
          <w:rPr>
            <w:i/>
            <w:iCs/>
            <w:lang w:val="en-GB"/>
          </w:rPr>
          <w:t xml:space="preserve"> intermediate</w:t>
        </w:r>
        <w:r w:rsidRPr="001D6303">
          <w:rPr>
            <w:i/>
            <w:iCs/>
            <w:lang w:val="en-GB"/>
          </w:rPr>
          <w:t xml:space="preserve"> or </w:t>
        </w:r>
        <w:r>
          <w:rPr>
            <w:i/>
            <w:iCs/>
            <w:lang w:val="en-GB"/>
          </w:rPr>
          <w:t>advanced</w:t>
        </w:r>
      </w:ins>
    </w:p>
    <w:p w14:paraId="50CD0090" w14:textId="53E6BF6C" w:rsidR="00CC611B" w:rsidRPr="00CC611B" w:rsidRDefault="00CC611B" w:rsidP="00343883">
      <w:pPr>
        <w:pStyle w:val="ListParagraph"/>
        <w:numPr>
          <w:ilvl w:val="0"/>
          <w:numId w:val="1"/>
        </w:numPr>
        <w:rPr>
          <w:ins w:id="7" w:author="William Denney" w:date="2024-03-06T09:58:00Z"/>
          <w:i/>
          <w:iCs/>
          <w:lang w:val="en-GB"/>
        </w:rPr>
      </w:pPr>
      <w:ins w:id="8" w:author="William Denney" w:date="2024-03-06T09:58:00Z">
        <w:r w:rsidRPr="00CC611B">
          <w:rPr>
            <w:lang w:val="en-GB"/>
          </w:rPr>
          <w:t>What is your experience level for performing NCA with the R package PKNCA?</w:t>
        </w:r>
        <w:r>
          <w:rPr>
            <w:i/>
            <w:iCs/>
            <w:lang w:val="en-GB"/>
          </w:rPr>
          <w:t xml:space="preserve">  Beginner</w:t>
        </w:r>
        <w:r w:rsidRPr="001D6303">
          <w:rPr>
            <w:i/>
            <w:iCs/>
            <w:lang w:val="en-GB"/>
          </w:rPr>
          <w:t>,</w:t>
        </w:r>
        <w:r>
          <w:rPr>
            <w:i/>
            <w:iCs/>
            <w:lang w:val="en-GB"/>
          </w:rPr>
          <w:t xml:space="preserve"> intermediate</w:t>
        </w:r>
        <w:r w:rsidRPr="001D6303">
          <w:rPr>
            <w:i/>
            <w:iCs/>
            <w:lang w:val="en-GB"/>
          </w:rPr>
          <w:t xml:space="preserve"> or </w:t>
        </w:r>
        <w:r>
          <w:rPr>
            <w:i/>
            <w:iCs/>
            <w:lang w:val="en-GB"/>
          </w:rPr>
          <w:t>advanced</w:t>
        </w:r>
      </w:ins>
    </w:p>
    <w:p w14:paraId="7BE624BD" w14:textId="22EF48EA" w:rsidR="00343883" w:rsidRDefault="00343883" w:rsidP="00343883">
      <w:pPr>
        <w:pStyle w:val="ListParagraph"/>
        <w:numPr>
          <w:ilvl w:val="0"/>
          <w:numId w:val="1"/>
        </w:numPr>
        <w:rPr>
          <w:i/>
          <w:iCs/>
          <w:lang w:val="en-GB"/>
        </w:rPr>
      </w:pPr>
      <w:r>
        <w:rPr>
          <w:lang w:val="en-GB"/>
        </w:rPr>
        <w:t xml:space="preserve">What is your experience level for the PK/PD of drugs? </w:t>
      </w:r>
      <w:r>
        <w:rPr>
          <w:i/>
          <w:iCs/>
          <w:lang w:val="en-GB"/>
        </w:rPr>
        <w:t>Beginner</w:t>
      </w:r>
      <w:r w:rsidRPr="001D6303">
        <w:rPr>
          <w:i/>
          <w:iCs/>
          <w:lang w:val="en-GB"/>
        </w:rPr>
        <w:t>,</w:t>
      </w:r>
      <w:r>
        <w:rPr>
          <w:i/>
          <w:iCs/>
          <w:lang w:val="en-GB"/>
        </w:rPr>
        <w:t xml:space="preserve"> intermediate</w:t>
      </w:r>
      <w:r w:rsidRPr="001D6303">
        <w:rPr>
          <w:i/>
          <w:iCs/>
          <w:lang w:val="en-GB"/>
        </w:rPr>
        <w:t xml:space="preserve"> or </w:t>
      </w:r>
      <w:r>
        <w:rPr>
          <w:i/>
          <w:iCs/>
          <w:lang w:val="en-GB"/>
        </w:rPr>
        <w:t>advanced</w:t>
      </w:r>
      <w:r w:rsidRPr="001D6303">
        <w:rPr>
          <w:i/>
          <w:iCs/>
          <w:lang w:val="en-GB"/>
        </w:rPr>
        <w:t xml:space="preserve"> </w:t>
      </w:r>
    </w:p>
    <w:p w14:paraId="1106DDD5" w14:textId="77777777" w:rsidR="00343883" w:rsidRPr="001D6303" w:rsidRDefault="00343883" w:rsidP="00343883">
      <w:pPr>
        <w:pStyle w:val="ListParagraph"/>
        <w:rPr>
          <w:i/>
          <w:iCs/>
          <w:lang w:val="en-GB"/>
        </w:rPr>
      </w:pPr>
    </w:p>
    <w:p w14:paraId="7725B037" w14:textId="77777777" w:rsidR="00343883" w:rsidRPr="001D6303" w:rsidRDefault="00343883" w:rsidP="00343883">
      <w:pPr>
        <w:pStyle w:val="ListParagraph"/>
        <w:rPr>
          <w:i/>
          <w:iCs/>
          <w:lang w:val="en-GB"/>
        </w:rPr>
      </w:pPr>
      <w:commentRangeStart w:id="9"/>
      <w:commentRangeEnd w:id="9"/>
      <w:r>
        <w:rPr>
          <w:rStyle w:val="CommentReference"/>
        </w:rPr>
        <w:commentReference w:id="9"/>
      </w:r>
    </w:p>
    <w:p w14:paraId="71C7A6A2" w14:textId="4E8FEF44" w:rsidR="004D61F8" w:rsidRDefault="00975DE7" w:rsidP="004D61F8">
      <w:pPr>
        <w:rPr>
          <w:lang w:val="en-US"/>
        </w:rPr>
      </w:pPr>
      <w:r>
        <w:rPr>
          <w:lang w:val="en-US"/>
        </w:rPr>
        <w:t>I</w:t>
      </w:r>
      <w:r w:rsidR="004D61F8">
        <w:rPr>
          <w:lang w:val="en-US"/>
        </w:rPr>
        <w:t xml:space="preserve">n the coming month, we will come back to you with instructions on installation of the required software and provide you with some </w:t>
      </w:r>
      <w:r w:rsidR="00C54EDF">
        <w:rPr>
          <w:lang w:val="en-US"/>
        </w:rPr>
        <w:t xml:space="preserve">more </w:t>
      </w:r>
      <w:r w:rsidR="004D61F8">
        <w:rPr>
          <w:lang w:val="en-US"/>
        </w:rPr>
        <w:t xml:space="preserve">practical details. We look forward to meeting you in person in </w:t>
      </w:r>
      <w:r w:rsidR="004B3DFB">
        <w:rPr>
          <w:lang w:val="en-US"/>
        </w:rPr>
        <w:t>Bogota</w:t>
      </w:r>
      <w:r w:rsidR="004D61F8">
        <w:rPr>
          <w:lang w:val="en-US"/>
        </w:rPr>
        <w:t xml:space="preserve">, </w:t>
      </w:r>
      <w:r w:rsidR="004B3DFB">
        <w:rPr>
          <w:lang w:val="en-US"/>
        </w:rPr>
        <w:t>Columbia</w:t>
      </w:r>
      <w:r w:rsidR="004D61F8">
        <w:rPr>
          <w:lang w:val="en-US"/>
        </w:rPr>
        <w:t>!</w:t>
      </w:r>
    </w:p>
    <w:p w14:paraId="794EDB5E" w14:textId="77777777" w:rsidR="00C54EDF" w:rsidRDefault="00C54EDF" w:rsidP="004D61F8">
      <w:pPr>
        <w:rPr>
          <w:lang w:val="en-US"/>
        </w:rPr>
      </w:pPr>
    </w:p>
    <w:p w14:paraId="565AED98" w14:textId="1AEA99AA" w:rsidR="00C54EDF" w:rsidRDefault="00C54EDF" w:rsidP="004D61F8">
      <w:pPr>
        <w:rPr>
          <w:lang w:val="en-US"/>
        </w:rPr>
      </w:pPr>
      <w:r>
        <w:rPr>
          <w:lang w:val="en-US"/>
        </w:rPr>
        <w:t xml:space="preserve">Kind regards, </w:t>
      </w:r>
    </w:p>
    <w:p w14:paraId="1ED1E915" w14:textId="1D94150E" w:rsidR="00C54EDF" w:rsidRPr="004B3DFB" w:rsidRDefault="004B3DFB" w:rsidP="004D61F8">
      <w:pPr>
        <w:rPr>
          <w:lang w:val="en-US"/>
        </w:rPr>
      </w:pPr>
      <w:r w:rsidRPr="004B3DFB">
        <w:rPr>
          <w:lang w:val="en-US"/>
        </w:rPr>
        <w:t>Anne Keunecke</w:t>
      </w:r>
      <w:r w:rsidR="00343883">
        <w:rPr>
          <w:lang w:val="en-US"/>
        </w:rPr>
        <w:t xml:space="preserve"> </w:t>
      </w:r>
      <w:r w:rsidRPr="004B3DFB">
        <w:rPr>
          <w:lang w:val="en-US"/>
        </w:rPr>
        <w:t>a</w:t>
      </w:r>
      <w:r>
        <w:rPr>
          <w:lang w:val="en-US"/>
        </w:rPr>
        <w:t>nd Bill Denney!</w:t>
      </w:r>
    </w:p>
    <w:p w14:paraId="01188B27" w14:textId="77777777" w:rsidR="00DF3CE8" w:rsidRPr="004B3DFB" w:rsidRDefault="00DF3CE8" w:rsidP="00DF3CE8">
      <w:pPr>
        <w:rPr>
          <w:lang w:val="en-US"/>
        </w:rPr>
      </w:pPr>
    </w:p>
    <w:p w14:paraId="5FD5D53D" w14:textId="77777777" w:rsidR="007C7332" w:rsidRPr="004B3DFB" w:rsidRDefault="007C7332" w:rsidP="007C7332">
      <w:pPr>
        <w:rPr>
          <w:lang w:val="en-US"/>
        </w:rPr>
      </w:pPr>
    </w:p>
    <w:p w14:paraId="0D4A4A83" w14:textId="77777777" w:rsidR="007C7332" w:rsidRPr="004B3DFB" w:rsidRDefault="007C7332" w:rsidP="007C7332">
      <w:pPr>
        <w:rPr>
          <w:lang w:val="en-US"/>
        </w:rPr>
      </w:pPr>
    </w:p>
    <w:sectPr w:rsidR="007C7332" w:rsidRPr="004B3DF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ne Keunecke" w:date="2024-02-27T16:14:00Z" w:initials="AK">
    <w:p w14:paraId="57C49901" w14:textId="77777777" w:rsidR="00343883" w:rsidRDefault="00343883" w:rsidP="00343883">
      <w:pPr>
        <w:pStyle w:val="CommentText"/>
      </w:pPr>
      <w:r>
        <w:rPr>
          <w:rStyle w:val="CommentReference"/>
        </w:rPr>
        <w:annotationRef/>
      </w:r>
      <w:r>
        <w:t>Do we have any recommended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499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109F3E" w16cex:dateUtc="2024-02-27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49901" w16cid:durableId="2D109F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FB0"/>
    <w:multiLevelType w:val="hybridMultilevel"/>
    <w:tmpl w:val="FA6CB362"/>
    <w:lvl w:ilvl="0" w:tplc="20EE9F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23444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Denney">
    <w15:presenceInfo w15:providerId="Windows Live" w15:userId="54f9953026f4004a"/>
  </w15:person>
  <w15:person w15:author="Anne Keunecke">
    <w15:presenceInfo w15:providerId="AD" w15:userId="S::a.keunecke@lapp.nl::f1b3df08-2926-44ff-a1b9-35d425fa98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31"/>
    <w:rsid w:val="00113239"/>
    <w:rsid w:val="001D6303"/>
    <w:rsid w:val="00343883"/>
    <w:rsid w:val="004B3DFB"/>
    <w:rsid w:val="004D61F8"/>
    <w:rsid w:val="007C7332"/>
    <w:rsid w:val="00894431"/>
    <w:rsid w:val="00975DE7"/>
    <w:rsid w:val="00B2320C"/>
    <w:rsid w:val="00C373AF"/>
    <w:rsid w:val="00C54EDF"/>
    <w:rsid w:val="00CC611B"/>
    <w:rsid w:val="00DF3CE8"/>
    <w:rsid w:val="00EE59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C640"/>
  <w15:chartTrackingRefBased/>
  <w15:docId w15:val="{D6287FC7-09AF-4FFF-AB74-F900125E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1"/>
    <w:pPr>
      <w:ind w:left="720"/>
      <w:contextualSpacing/>
    </w:pPr>
  </w:style>
  <w:style w:type="character" w:styleId="CommentReference">
    <w:name w:val="annotation reference"/>
    <w:basedOn w:val="DefaultParagraphFont"/>
    <w:uiPriority w:val="99"/>
    <w:semiHidden/>
    <w:unhideWhenUsed/>
    <w:rsid w:val="00343883"/>
    <w:rPr>
      <w:sz w:val="16"/>
      <w:szCs w:val="16"/>
    </w:rPr>
  </w:style>
  <w:style w:type="paragraph" w:styleId="CommentText">
    <w:name w:val="annotation text"/>
    <w:basedOn w:val="Normal"/>
    <w:link w:val="CommentTextChar"/>
    <w:uiPriority w:val="99"/>
    <w:unhideWhenUsed/>
    <w:rsid w:val="00343883"/>
    <w:pPr>
      <w:spacing w:line="240" w:lineRule="auto"/>
    </w:pPr>
    <w:rPr>
      <w:sz w:val="20"/>
      <w:szCs w:val="20"/>
    </w:rPr>
  </w:style>
  <w:style w:type="character" w:customStyle="1" w:styleId="CommentTextChar">
    <w:name w:val="Comment Text Char"/>
    <w:basedOn w:val="DefaultParagraphFont"/>
    <w:link w:val="CommentText"/>
    <w:uiPriority w:val="99"/>
    <w:rsid w:val="00343883"/>
    <w:rPr>
      <w:sz w:val="20"/>
      <w:szCs w:val="20"/>
    </w:rPr>
  </w:style>
  <w:style w:type="paragraph" w:styleId="CommentSubject">
    <w:name w:val="annotation subject"/>
    <w:basedOn w:val="CommentText"/>
    <w:next w:val="CommentText"/>
    <w:link w:val="CommentSubjectChar"/>
    <w:uiPriority w:val="99"/>
    <w:semiHidden/>
    <w:unhideWhenUsed/>
    <w:rsid w:val="00343883"/>
    <w:rPr>
      <w:b/>
      <w:bCs/>
    </w:rPr>
  </w:style>
  <w:style w:type="character" w:customStyle="1" w:styleId="CommentSubjectChar">
    <w:name w:val="Comment Subject Char"/>
    <w:basedOn w:val="CommentTextChar"/>
    <w:link w:val="CommentSubject"/>
    <w:uiPriority w:val="99"/>
    <w:semiHidden/>
    <w:rsid w:val="00343883"/>
    <w:rPr>
      <w:b/>
      <w:bCs/>
      <w:sz w:val="20"/>
      <w:szCs w:val="20"/>
    </w:rPr>
  </w:style>
  <w:style w:type="paragraph" w:styleId="Revision">
    <w:name w:val="Revision"/>
    <w:hidden/>
    <w:uiPriority w:val="99"/>
    <w:semiHidden/>
    <w:rsid w:val="00CC61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3999">
      <w:bodyDiv w:val="1"/>
      <w:marLeft w:val="0"/>
      <w:marRight w:val="0"/>
      <w:marTop w:val="0"/>
      <w:marBottom w:val="0"/>
      <w:divBdr>
        <w:top w:val="none" w:sz="0" w:space="0" w:color="auto"/>
        <w:left w:val="none" w:sz="0" w:space="0" w:color="auto"/>
        <w:bottom w:val="none" w:sz="0" w:space="0" w:color="auto"/>
        <w:right w:val="none" w:sz="0" w:space="0" w:color="auto"/>
      </w:divBdr>
    </w:div>
    <w:div w:id="212068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LAP</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van Steeg</dc:creator>
  <cp:keywords/>
  <dc:description/>
  <cp:lastModifiedBy>William Denney</cp:lastModifiedBy>
  <cp:revision>3</cp:revision>
  <dcterms:created xsi:type="dcterms:W3CDTF">2024-02-27T15:14:00Z</dcterms:created>
  <dcterms:modified xsi:type="dcterms:W3CDTF">2024-03-06T14:59:00Z</dcterms:modified>
</cp:coreProperties>
</file>